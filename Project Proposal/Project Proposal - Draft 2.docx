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4E978" w14:textId="66898C8D" w:rsidR="00BC201A" w:rsidRDefault="00A12A2B">
      <w:pPr>
        <w:pStyle w:val="Title"/>
      </w:pPr>
      <w:r>
        <w:t xml:space="preserve">A Farewell to Structural Rigidity: </w:t>
      </w:r>
      <w:ins w:id="0" w:author="chillerman91" w:date="2015-09-20T21:24:00Z">
        <w:r w:rsidR="00E9420E">
          <w:t xml:space="preserve">Generating </w:t>
        </w:r>
        <w:r w:rsidR="00E9420E" w:rsidRPr="00E47F30">
          <w:t xml:space="preserve">the </w:t>
        </w:r>
      </w:ins>
      <w:ins w:id="1" w:author="chillerman91" w:date="2015-09-20T21:29:00Z">
        <w:r w:rsidR="00E9420E">
          <w:t>starting</w:t>
        </w:r>
      </w:ins>
      <w:ins w:id="2" w:author="chillerman91" w:date="2015-09-20T21:24:00Z">
        <w:r w:rsidR="00E9420E" w:rsidRPr="00E47F30">
          <w:t xml:space="preserve"> state of autencoders</w:t>
        </w:r>
      </w:ins>
      <w:ins w:id="3" w:author="chillerman91" w:date="2015-09-20T21:25:00Z">
        <w:r w:rsidR="00E9420E">
          <w:t xml:space="preserve"> with NEAT</w:t>
        </w:r>
      </w:ins>
      <w:del w:id="4" w:author="chillerman91" w:date="2015-09-20T21:24:00Z">
        <w:r w:rsidDel="00E9420E">
          <w:rPr>
            <w:sz w:val="32"/>
          </w:rPr>
          <w:delText>Topological</w:delText>
        </w:r>
        <w:r w:rsidRPr="00A12A2B" w:rsidDel="00E9420E">
          <w:rPr>
            <w:sz w:val="32"/>
          </w:rPr>
          <w:delText xml:space="preserve"> evolution in autoencoder design</w:delText>
        </w:r>
      </w:del>
    </w:p>
    <w:sdt>
      <w:sdtPr>
        <w:id w:val="216403978"/>
        <w:placeholder>
          <w:docPart w:val="0E245D1B8CB24057A7A0EC728DEE19F1"/>
        </w:placeholder>
        <w:date w:fullDate="2015-09-2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0DD6CB9" w14:textId="77777777" w:rsidR="00BC201A" w:rsidRDefault="00A12A2B">
          <w:pPr>
            <w:pStyle w:val="Subtitle"/>
          </w:pPr>
          <w:r>
            <w:t>September 23, 2015</w:t>
          </w:r>
        </w:p>
      </w:sdtContent>
    </w:sdt>
    <w:p w14:paraId="19A0BDAA" w14:textId="77777777" w:rsidR="00BC201A" w:rsidRDefault="00A12A2B">
      <w:pPr>
        <w:pStyle w:val="Heading1"/>
      </w:pPr>
      <w:r>
        <w:t xml:space="preserve">Project </w:t>
      </w:r>
      <w:r w:rsidR="005A072B">
        <w:t>Overview</w:t>
      </w:r>
      <w:r>
        <w:t xml:space="preserve"> and Initial scope</w:t>
      </w:r>
    </w:p>
    <w:p w14:paraId="4698EF09" w14:textId="77777777" w:rsidR="00A12A2B" w:rsidRDefault="00C26266" w:rsidP="00A12A2B">
      <w:proofErr w:type="spellStart"/>
      <w:r>
        <w:t>Autoencoders</w:t>
      </w:r>
      <w:proofErr w:type="spellEnd"/>
      <w:r>
        <w:t xml:space="preserve"> play an important role in learning efficient, compressed encodings and have been experimentally shown to be effective at </w:t>
      </w:r>
      <w:r w:rsidR="00CB5F5D">
        <w:t xml:space="preserve">compressed </w:t>
      </w:r>
      <w:r>
        <w:t xml:space="preserve">feature extraction </w:t>
      </w:r>
      <w:r w:rsidR="00CB5F5D">
        <w:t xml:space="preserve">and </w:t>
      </w:r>
      <w:r w:rsidR="00355919">
        <w:t>artificial neural network</w:t>
      </w:r>
      <w:r w:rsidR="00CB5F5D">
        <w:t xml:space="preserve"> pre-training.  However, the </w:t>
      </w:r>
      <w:r w:rsidR="00355919">
        <w:t>v</w:t>
      </w:r>
      <w:r w:rsidR="00CB5F5D">
        <w:t xml:space="preserve">ast majority (if not all) </w:t>
      </w:r>
      <w:proofErr w:type="spellStart"/>
      <w:r w:rsidR="00CB5F5D">
        <w:t>autoencoders</w:t>
      </w:r>
      <w:proofErr w:type="spellEnd"/>
      <w:r w:rsidR="00CB5F5D">
        <w:t xml:space="preserve"> have a rigid, manually designed structure, leaving the often baffling task of designing the network topology in the hands of a human architect</w:t>
      </w:r>
      <w:r w:rsidR="00355919" w:rsidRPr="00E9420E">
        <w:rPr>
          <w:rPrChange w:id="5" w:author="chillerman91" w:date="2015-09-20T21:24:00Z">
            <w:rPr>
              <w:highlight w:val="yellow"/>
            </w:rPr>
          </w:rPrChange>
        </w:rPr>
        <w:t xml:space="preserve">; </w:t>
      </w:r>
      <w:commentRangeStart w:id="6"/>
      <w:del w:id="7" w:author="chillerman91" w:date="2015-09-20T20:51:00Z">
        <w:r w:rsidR="00CB5F5D" w:rsidRPr="00E9420E" w:rsidDel="00840B92">
          <w:rPr>
            <w:rPrChange w:id="8" w:author="chillerman91" w:date="2015-09-20T21:24:00Z">
              <w:rPr>
                <w:highlight w:val="yellow"/>
              </w:rPr>
            </w:rPrChange>
          </w:rPr>
          <w:delText xml:space="preserve">an undertaking that can quickly get </w:delText>
        </w:r>
        <w:r w:rsidR="00355919" w:rsidRPr="00E9420E" w:rsidDel="00840B92">
          <w:rPr>
            <w:rPrChange w:id="9" w:author="chillerman91" w:date="2015-09-20T21:24:00Z">
              <w:rPr>
                <w:highlight w:val="yellow"/>
              </w:rPr>
            </w:rPrChange>
          </w:rPr>
          <w:delText xml:space="preserve">exceptionally </w:delText>
        </w:r>
        <w:r w:rsidR="00CB5F5D" w:rsidRPr="00E9420E" w:rsidDel="00840B92">
          <w:rPr>
            <w:rPrChange w:id="10" w:author="chillerman91" w:date="2015-09-20T21:24:00Z">
              <w:rPr>
                <w:highlight w:val="yellow"/>
              </w:rPr>
            </w:rPrChange>
          </w:rPr>
          <w:delText>tedious</w:delText>
        </w:r>
      </w:del>
      <w:ins w:id="11" w:author="chillerman91" w:date="2015-09-20T20:51:00Z">
        <w:r w:rsidR="00840B92" w:rsidRPr="00E9420E">
          <w:rPr>
            <w:rPrChange w:id="12" w:author="chillerman91" w:date="2015-09-20T21:24:00Z">
              <w:rPr>
                <w:highlight w:val="yellow"/>
              </w:rPr>
            </w:rPrChange>
          </w:rPr>
          <w:t>a task that has proven to be better suited to NEAT</w:t>
        </w:r>
      </w:ins>
      <w:r w:rsidR="00CB5F5D" w:rsidRPr="00E9420E">
        <w:rPr>
          <w:rPrChange w:id="13" w:author="chillerman91" w:date="2015-09-20T21:24:00Z">
            <w:rPr>
              <w:highlight w:val="yellow"/>
            </w:rPr>
          </w:rPrChange>
        </w:rPr>
        <w:t>.</w:t>
      </w:r>
      <w:commentRangeEnd w:id="6"/>
      <w:r w:rsidR="009765B2" w:rsidRPr="00E9420E">
        <w:rPr>
          <w:rStyle w:val="CommentReference"/>
          <w:rPrChange w:id="14" w:author="chillerman91" w:date="2015-09-20T21:24:00Z">
            <w:rPr>
              <w:rStyle w:val="CommentReference"/>
            </w:rPr>
          </w:rPrChange>
        </w:rPr>
        <w:commentReference w:id="6"/>
      </w:r>
    </w:p>
    <w:p w14:paraId="741702A9" w14:textId="3850186B" w:rsidR="00FA7ADC" w:rsidRDefault="00840B92" w:rsidP="00FA7ADC">
      <w:pPr>
        <w:rPr>
          <w:ins w:id="15" w:author="chillerman91" w:date="2015-09-20T21:00:00Z"/>
        </w:rPr>
      </w:pPr>
      <w:ins w:id="16" w:author="chillerman91" w:date="2015-09-20T20:52:00Z">
        <w:r>
          <w:t xml:space="preserve">Given NEAT’s success </w:t>
        </w:r>
      </w:ins>
      <w:commentRangeStart w:id="17"/>
      <w:del w:id="18" w:author="chillerman91" w:date="2015-09-20T20:51:00Z">
        <w:r w:rsidR="00CB5F5D" w:rsidRPr="00E9420E" w:rsidDel="00840B92">
          <w:rPr>
            <w:rPrChange w:id="19" w:author="chillerman91" w:date="2015-09-20T21:24:00Z">
              <w:rPr/>
            </w:rPrChange>
          </w:rPr>
          <w:delText xml:space="preserve">With the introduction of </w:delText>
        </w:r>
        <w:commentRangeStart w:id="20"/>
        <w:r w:rsidR="00CB5F5D" w:rsidRPr="00E9420E" w:rsidDel="00840B92">
          <w:rPr>
            <w:rPrChange w:id="21" w:author="chillerman91" w:date="2015-09-20T21:24:00Z">
              <w:rPr>
                <w:highlight w:val="yellow"/>
              </w:rPr>
            </w:rPrChange>
          </w:rPr>
          <w:delText>neuroevolution in the early 90’s</w:delText>
        </w:r>
        <w:commentRangeEnd w:id="20"/>
        <w:r w:rsidR="009765B2" w:rsidRPr="00E9420E" w:rsidDel="00840B92">
          <w:rPr>
            <w:rStyle w:val="CommentReference"/>
            <w:rPrChange w:id="22" w:author="chillerman91" w:date="2015-09-20T21:24:00Z">
              <w:rPr>
                <w:rStyle w:val="CommentReference"/>
              </w:rPr>
            </w:rPrChange>
          </w:rPr>
          <w:commentReference w:id="20"/>
        </w:r>
        <w:r w:rsidR="00CB5F5D" w:rsidRPr="00E9420E" w:rsidDel="00840B92">
          <w:rPr>
            <w:rPrChange w:id="23" w:author="chillerman91" w:date="2015-09-20T21:24:00Z">
              <w:rPr/>
            </w:rPrChange>
          </w:rPr>
          <w:delText xml:space="preserve"> and its landmark refinement with NEAT, the advantages of </w:delText>
        </w:r>
        <w:r w:rsidR="00355919" w:rsidRPr="00E9420E" w:rsidDel="00840B92">
          <w:rPr>
            <w:rPrChange w:id="24" w:author="chillerman91" w:date="2015-09-20T21:24:00Z">
              <w:rPr/>
            </w:rPrChange>
          </w:rPr>
          <w:delText xml:space="preserve">evolving ANN topologies have included relieving researchers and practitioners of the tedious task of manually network architecture and have resulted in more efficient network encodings through principled addition of structure.  </w:delText>
        </w:r>
        <w:commentRangeEnd w:id="17"/>
        <w:r w:rsidR="009765B2" w:rsidRPr="00E9420E" w:rsidDel="00840B92">
          <w:rPr>
            <w:rStyle w:val="CommentReference"/>
            <w:rPrChange w:id="25" w:author="chillerman91" w:date="2015-09-20T21:24:00Z">
              <w:rPr>
                <w:rStyle w:val="CommentReference"/>
              </w:rPr>
            </w:rPrChange>
          </w:rPr>
          <w:commentReference w:id="17"/>
        </w:r>
        <w:r w:rsidR="00355919" w:rsidRPr="00E9420E" w:rsidDel="00840B92">
          <w:rPr>
            <w:rPrChange w:id="26" w:author="chillerman91" w:date="2015-09-20T21:24:00Z">
              <w:rPr>
                <w:highlight w:val="yellow"/>
              </w:rPr>
            </w:rPrChange>
          </w:rPr>
          <w:delText xml:space="preserve">Given </w:delText>
        </w:r>
      </w:del>
      <w:del w:id="27" w:author="chillerman91" w:date="2015-09-20T20:52:00Z">
        <w:r w:rsidR="00355919" w:rsidRPr="00E9420E" w:rsidDel="00840B92">
          <w:rPr>
            <w:rPrChange w:id="28" w:author="chillerman91" w:date="2015-09-20T21:24:00Z">
              <w:rPr>
                <w:highlight w:val="yellow"/>
              </w:rPr>
            </w:rPrChange>
          </w:rPr>
          <w:delText>the aforementioned successes</w:delText>
        </w:r>
      </w:del>
      <w:ins w:id="29" w:author="chillerman91" w:date="2015-09-20T20:52:00Z">
        <w:r w:rsidRPr="00E9420E">
          <w:rPr>
            <w:rPrChange w:id="30" w:author="chillerman91" w:date="2015-09-20T21:24:00Z">
              <w:rPr>
                <w:highlight w:val="yellow"/>
              </w:rPr>
            </w:rPrChange>
          </w:rPr>
          <w:t>in generating successful ANNs</w:t>
        </w:r>
      </w:ins>
      <w:r w:rsidR="00355919" w:rsidRPr="00E9420E">
        <w:rPr>
          <w:rPrChange w:id="31" w:author="chillerman91" w:date="2015-09-20T21:24:00Z">
            <w:rPr>
              <w:highlight w:val="yellow"/>
            </w:rPr>
          </w:rPrChange>
        </w:rPr>
        <w:t xml:space="preserve">, our group wishes to test the hypothesis that </w:t>
      </w:r>
      <w:del w:id="32" w:author="chillerman91" w:date="2015-09-20T20:52:00Z">
        <w:r w:rsidR="00355919" w:rsidRPr="00E9420E" w:rsidDel="00840B92">
          <w:rPr>
            <w:rPrChange w:id="33" w:author="chillerman91" w:date="2015-09-20T21:24:00Z">
              <w:rPr>
                <w:highlight w:val="yellow"/>
              </w:rPr>
            </w:rPrChange>
          </w:rPr>
          <w:delText xml:space="preserve">neuroevolution </w:delText>
        </w:r>
      </w:del>
      <w:ins w:id="34" w:author="chillerman91" w:date="2015-09-20T20:52:00Z">
        <w:r w:rsidRPr="00E9420E">
          <w:rPr>
            <w:rPrChange w:id="35" w:author="chillerman91" w:date="2015-09-20T21:24:00Z">
              <w:rPr>
                <w:highlight w:val="yellow"/>
              </w:rPr>
            </w:rPrChange>
          </w:rPr>
          <w:t xml:space="preserve">NEAT </w:t>
        </w:r>
      </w:ins>
      <w:r w:rsidR="00355919" w:rsidRPr="00E9420E">
        <w:rPr>
          <w:rPrChange w:id="36" w:author="chillerman91" w:date="2015-09-20T21:24:00Z">
            <w:rPr>
              <w:highlight w:val="yellow"/>
            </w:rPr>
          </w:rPrChange>
        </w:rPr>
        <w:t xml:space="preserve">will yield similar benefits for the evolution of </w:t>
      </w:r>
      <w:del w:id="37" w:author="chillerman91" w:date="2015-09-20T20:53:00Z">
        <w:r w:rsidR="00355919" w:rsidRPr="00E9420E" w:rsidDel="00840B92">
          <w:rPr>
            <w:rPrChange w:id="38" w:author="chillerman91" w:date="2015-09-20T21:24:00Z">
              <w:rPr>
                <w:highlight w:val="yellow"/>
              </w:rPr>
            </w:rPrChange>
          </w:rPr>
          <w:delText xml:space="preserve">autoencoder </w:delText>
        </w:r>
      </w:del>
      <w:del w:id="39" w:author="chillerman91" w:date="2015-09-20T20:52:00Z">
        <w:r w:rsidR="00FA7ADC" w:rsidRPr="00E9420E" w:rsidDel="00840B92">
          <w:rPr>
            <w:rPrChange w:id="40" w:author="chillerman91" w:date="2015-09-20T21:24:00Z">
              <w:rPr>
                <w:highlight w:val="yellow"/>
              </w:rPr>
            </w:rPrChange>
          </w:rPr>
          <w:delText>toplog</w:delText>
        </w:r>
      </w:del>
      <w:ins w:id="41" w:author="chillerman91" w:date="2015-09-20T20:53:00Z">
        <w:r w:rsidRPr="00E9420E">
          <w:rPr>
            <w:rPrChange w:id="42" w:author="chillerman91" w:date="2015-09-20T21:24:00Z">
              <w:rPr>
                <w:highlight w:val="yellow"/>
              </w:rPr>
            </w:rPrChange>
          </w:rPr>
          <w:t>the</w:t>
        </w:r>
      </w:ins>
      <w:ins w:id="43" w:author="chillerman91" w:date="2015-09-20T21:29:00Z">
        <w:r w:rsidR="00E9420E">
          <w:t xml:space="preserve"> topology and</w:t>
        </w:r>
      </w:ins>
      <w:ins w:id="44" w:author="chillerman91" w:date="2015-09-20T20:53:00Z">
        <w:r w:rsidRPr="00E9420E">
          <w:rPr>
            <w:rPrChange w:id="45" w:author="chillerman91" w:date="2015-09-20T21:24:00Z">
              <w:rPr>
                <w:highlight w:val="yellow"/>
              </w:rPr>
            </w:rPrChange>
          </w:rPr>
          <w:t xml:space="preserve"> </w:t>
        </w:r>
      </w:ins>
      <w:ins w:id="46" w:author="chillerman91" w:date="2015-09-20T21:29:00Z">
        <w:r w:rsidR="00E9420E">
          <w:t>starting</w:t>
        </w:r>
      </w:ins>
      <w:ins w:id="47" w:author="chillerman91" w:date="2015-09-20T20:53:00Z">
        <w:r w:rsidRPr="00E9420E">
          <w:rPr>
            <w:rPrChange w:id="48" w:author="chillerman91" w:date="2015-09-20T21:24:00Z">
              <w:rPr>
                <w:highlight w:val="yellow"/>
              </w:rPr>
            </w:rPrChange>
          </w:rPr>
          <w:t xml:space="preserve"> </w:t>
        </w:r>
      </w:ins>
      <w:ins w:id="49" w:author="chillerman91" w:date="2015-09-20T21:29:00Z">
        <w:r w:rsidR="00E9420E">
          <w:t>weights</w:t>
        </w:r>
      </w:ins>
      <w:ins w:id="50" w:author="chillerman91" w:date="2015-09-20T20:53:00Z">
        <w:r w:rsidRPr="00E9420E">
          <w:rPr>
            <w:rPrChange w:id="51" w:author="chillerman91" w:date="2015-09-20T21:24:00Z">
              <w:rPr>
                <w:highlight w:val="yellow"/>
              </w:rPr>
            </w:rPrChange>
          </w:rPr>
          <w:t xml:space="preserve"> </w:t>
        </w:r>
      </w:ins>
      <w:ins w:id="52" w:author="chillerman91" w:date="2015-09-20T21:30:00Z">
        <w:r w:rsidR="00E9420E">
          <w:t>for</w:t>
        </w:r>
      </w:ins>
      <w:ins w:id="53" w:author="chillerman91" w:date="2015-09-20T20:53:00Z">
        <w:r w:rsidRPr="00E9420E">
          <w:rPr>
            <w:rPrChange w:id="54" w:author="chillerman91" w:date="2015-09-20T21:24:00Z">
              <w:rPr>
                <w:highlight w:val="yellow"/>
              </w:rPr>
            </w:rPrChange>
          </w:rPr>
          <w:t xml:space="preserve"> </w:t>
        </w:r>
        <w:proofErr w:type="spellStart"/>
        <w:r w:rsidRPr="00E9420E">
          <w:rPr>
            <w:rPrChange w:id="55" w:author="chillerman91" w:date="2015-09-20T21:24:00Z">
              <w:rPr>
                <w:highlight w:val="yellow"/>
              </w:rPr>
            </w:rPrChange>
          </w:rPr>
          <w:t>autencoders</w:t>
        </w:r>
      </w:ins>
      <w:proofErr w:type="spellEnd"/>
      <w:del w:id="56" w:author="chillerman91" w:date="2015-09-20T20:52:00Z">
        <w:r w:rsidR="00FA7ADC" w:rsidRPr="00E9420E" w:rsidDel="00840B92">
          <w:rPr>
            <w:rPrChange w:id="57" w:author="chillerman91" w:date="2015-09-20T21:24:00Z">
              <w:rPr>
                <w:highlight w:val="yellow"/>
              </w:rPr>
            </w:rPrChange>
          </w:rPr>
          <w:delText>y</w:delText>
        </w:r>
      </w:del>
      <w:r w:rsidR="00FA7ADC" w:rsidRPr="00E9420E">
        <w:rPr>
          <w:rPrChange w:id="58" w:author="chillerman91" w:date="2015-09-20T21:24:00Z">
            <w:rPr>
              <w:highlight w:val="yellow"/>
            </w:rPr>
          </w:rPrChange>
        </w:rPr>
        <w:t>.</w:t>
      </w:r>
      <w:r w:rsidR="00FA7ADC">
        <w:t xml:space="preserve"> </w:t>
      </w:r>
      <w:del w:id="59" w:author="chillerman91" w:date="2015-09-20T21:29:00Z">
        <w:r w:rsidR="00FA7ADC" w:rsidDel="00E9420E">
          <w:delText xml:space="preserve"> </w:delText>
        </w:r>
      </w:del>
      <w:ins w:id="60" w:author="chillerman91" w:date="2015-09-20T21:12:00Z">
        <w:r w:rsidR="00114C4D">
          <w:t xml:space="preserve">To test this hypothesis, we will use </w:t>
        </w:r>
      </w:ins>
      <w:del w:id="61" w:author="chillerman91" w:date="2015-09-20T21:11:00Z">
        <w:r w:rsidR="00FA7ADC" w:rsidDel="00114C4D">
          <w:delText>Specifically, o</w:delText>
        </w:r>
      </w:del>
      <w:del w:id="62" w:author="chillerman91" w:date="2015-09-20T21:12:00Z">
        <w:r w:rsidR="00FA7ADC" w:rsidDel="00114C4D">
          <w:delText>ur experiment</w:delText>
        </w:r>
      </w:del>
      <w:ins w:id="63" w:author="chillerman91" w:date="2015-09-20T21:12:00Z">
        <w:r w:rsidR="00114C4D">
          <w:t xml:space="preserve">a dataset typically used in image recognition and </w:t>
        </w:r>
      </w:ins>
      <w:ins w:id="64" w:author="chillerman91" w:date="2015-09-20T21:13:00Z">
        <w:r w:rsidR="00114C4D">
          <w:t xml:space="preserve">each </w:t>
        </w:r>
      </w:ins>
      <w:del w:id="65" w:author="chillerman91" w:date="2015-09-20T21:12:00Z">
        <w:r w:rsidR="00FA7ADC" w:rsidDel="00114C4D">
          <w:delText xml:space="preserve">al approach will </w:delText>
        </w:r>
      </w:del>
      <w:del w:id="66" w:author="chillerman91" w:date="2015-09-20T20:53:00Z">
        <w:r w:rsidR="00990769" w:rsidDel="00A84B23">
          <w:delText>be primarily focused</w:delText>
        </w:r>
      </w:del>
      <w:del w:id="67" w:author="chillerman91" w:date="2015-09-20T21:12:00Z">
        <w:r w:rsidR="00990769" w:rsidDel="00114C4D">
          <w:delText xml:space="preserve"> </w:delText>
        </w:r>
      </w:del>
      <w:del w:id="68" w:author="chillerman91" w:date="2015-09-20T20:38:00Z">
        <w:r w:rsidR="00990769" w:rsidDel="009765B2">
          <w:delText>i</w:delText>
        </w:r>
      </w:del>
      <w:del w:id="69" w:author="chillerman91" w:date="2015-09-20T21:12:00Z">
        <w:r w:rsidR="00990769" w:rsidDel="00114C4D">
          <w:delText xml:space="preserve">n the image recognition domain and </w:delText>
        </w:r>
      </w:del>
      <w:ins w:id="70" w:author="chillerman91" w:date="2015-09-20T21:00:00Z">
        <w:r w:rsidR="00B86EA6">
          <w:t xml:space="preserve">ANN </w:t>
        </w:r>
      </w:ins>
      <w:ins w:id="71" w:author="chillerman91" w:date="2015-09-20T21:13:00Z">
        <w:r w:rsidR="00114C4D">
          <w:t xml:space="preserve">generated </w:t>
        </w:r>
      </w:ins>
      <w:ins w:id="72" w:author="chillerman91" w:date="2015-09-20T21:00:00Z">
        <w:r w:rsidR="00B86EA6">
          <w:t>will go through the following stages</w:t>
        </w:r>
      </w:ins>
      <w:del w:id="73" w:author="chillerman91" w:date="2015-09-20T21:00:00Z">
        <w:r w:rsidR="00FA7ADC" w:rsidDel="00B86EA6">
          <w:delText>consist of the following stages</w:delText>
        </w:r>
      </w:del>
      <w:r w:rsidR="00FA7ADC">
        <w:t>:</w:t>
      </w:r>
    </w:p>
    <w:p w14:paraId="0E5B4405" w14:textId="035E328F" w:rsidR="00B86EA6" w:rsidRPr="00E9420E" w:rsidRDefault="00B86EA6">
      <w:pPr>
        <w:pStyle w:val="ListParagraph"/>
        <w:numPr>
          <w:ilvl w:val="0"/>
          <w:numId w:val="9"/>
        </w:numPr>
        <w:rPr>
          <w:ins w:id="74" w:author="chillerman91" w:date="2015-09-20T20:45:00Z"/>
          <w:szCs w:val="18"/>
        </w:rPr>
        <w:pPrChange w:id="75" w:author="chillerman91" w:date="2015-09-20T21:00:00Z">
          <w:pPr/>
        </w:pPrChange>
      </w:pPr>
      <w:ins w:id="76" w:author="chillerman91" w:date="2015-09-20T21:01:00Z">
        <w:r>
          <w:rPr>
            <w:sz w:val="18"/>
            <w:szCs w:val="18"/>
          </w:rPr>
          <w:t>G</w:t>
        </w:r>
      </w:ins>
      <w:ins w:id="77" w:author="chillerman91" w:date="2015-09-20T21:00:00Z">
        <w:r w:rsidRPr="00B86EA6">
          <w:rPr>
            <w:sz w:val="18"/>
            <w:szCs w:val="18"/>
          </w:rPr>
          <w:t xml:space="preserve">enerate an </w:t>
        </w:r>
        <w:proofErr w:type="spellStart"/>
        <w:r w:rsidRPr="00B86EA6">
          <w:rPr>
            <w:sz w:val="18"/>
            <w:szCs w:val="18"/>
          </w:rPr>
          <w:t>a</w:t>
        </w:r>
        <w:r w:rsidRPr="00B86EA6">
          <w:rPr>
            <w:sz w:val="18"/>
            <w:szCs w:val="18"/>
            <w:rPrChange w:id="78" w:author="chillerman91" w:date="2015-09-20T21:01:00Z">
              <w:rPr/>
            </w:rPrChange>
          </w:rPr>
          <w:t>utoencoder</w:t>
        </w:r>
      </w:ins>
      <w:proofErr w:type="spellEnd"/>
      <w:ins w:id="79" w:author="chillerman91" w:date="2015-09-20T21:01:00Z">
        <w:r>
          <w:rPr>
            <w:sz w:val="18"/>
            <w:szCs w:val="18"/>
          </w:rPr>
          <w:t xml:space="preserve"> with NEAT.</w:t>
        </w:r>
      </w:ins>
    </w:p>
    <w:p w14:paraId="15DAD9E1" w14:textId="19BBF82A" w:rsidR="00840B92" w:rsidRPr="00B86EA6" w:rsidDel="00A84B23" w:rsidRDefault="00840B92" w:rsidP="00B86EA6">
      <w:pPr>
        <w:rPr>
          <w:del w:id="80" w:author="chillerman91" w:date="2015-09-20T20:54:00Z"/>
          <w:szCs w:val="18"/>
        </w:rPr>
      </w:pPr>
    </w:p>
    <w:p w14:paraId="07E53F52" w14:textId="77777777" w:rsidR="00227701" w:rsidRPr="00B86EA6" w:rsidDel="00840B92" w:rsidRDefault="00227701">
      <w:pPr>
        <w:rPr>
          <w:del w:id="81" w:author="chillerman91" w:date="2015-09-20T20:44:00Z"/>
          <w:szCs w:val="18"/>
        </w:rPr>
        <w:pPrChange w:id="82" w:author="chillerman91" w:date="2015-09-20T20:59:00Z">
          <w:pPr>
            <w:pStyle w:val="ListParagraph"/>
            <w:numPr>
              <w:numId w:val="5"/>
            </w:numPr>
            <w:ind w:hanging="360"/>
          </w:pPr>
        </w:pPrChange>
      </w:pPr>
      <w:del w:id="83" w:author="chillerman91" w:date="2015-09-20T20:44:00Z">
        <w:r w:rsidRPr="00B86EA6" w:rsidDel="00840B92">
          <w:rPr>
            <w:szCs w:val="18"/>
          </w:rPr>
          <w:delText>Generate initial population of minimally connected autoencoders</w:delText>
        </w:r>
      </w:del>
    </w:p>
    <w:p w14:paraId="00BAD135" w14:textId="2B21DDA0" w:rsidR="008568E2" w:rsidDel="00B86EA6" w:rsidRDefault="00990769">
      <w:pPr>
        <w:pStyle w:val="ListParagraph"/>
        <w:numPr>
          <w:ilvl w:val="0"/>
          <w:numId w:val="9"/>
        </w:numPr>
        <w:rPr>
          <w:del w:id="84" w:author="chillerman91" w:date="2015-09-20T21:01:00Z"/>
          <w:sz w:val="18"/>
          <w:szCs w:val="18"/>
        </w:rPr>
        <w:pPrChange w:id="85" w:author="chillerman91" w:date="2015-09-20T21:01:00Z">
          <w:pPr>
            <w:pStyle w:val="ListParagraph"/>
            <w:numPr>
              <w:numId w:val="5"/>
            </w:numPr>
            <w:ind w:hanging="360"/>
          </w:pPr>
        </w:pPrChange>
      </w:pPr>
      <w:r w:rsidRPr="00B86EA6">
        <w:rPr>
          <w:sz w:val="18"/>
          <w:szCs w:val="18"/>
          <w:rPrChange w:id="86" w:author="chillerman91" w:date="2015-09-20T21:01:00Z">
            <w:rPr/>
          </w:rPrChange>
        </w:rPr>
        <w:t xml:space="preserve">Optimize the </w:t>
      </w:r>
      <w:proofErr w:type="spellStart"/>
      <w:r w:rsidRPr="00B86EA6">
        <w:rPr>
          <w:sz w:val="18"/>
          <w:szCs w:val="18"/>
          <w:rPrChange w:id="87" w:author="chillerman91" w:date="2015-09-20T21:01:00Z">
            <w:rPr/>
          </w:rPrChange>
        </w:rPr>
        <w:t>autoencoder</w:t>
      </w:r>
      <w:ins w:id="88" w:author="chillerman91" w:date="2015-09-20T21:04:00Z">
        <w:r w:rsidR="008B2F95">
          <w:rPr>
            <w:sz w:val="18"/>
            <w:szCs w:val="18"/>
          </w:rPr>
          <w:t>’s</w:t>
        </w:r>
      </w:ins>
      <w:proofErr w:type="spellEnd"/>
      <w:r w:rsidRPr="00B86EA6">
        <w:rPr>
          <w:sz w:val="18"/>
          <w:szCs w:val="18"/>
          <w:rPrChange w:id="89" w:author="chillerman91" w:date="2015-09-20T21:01:00Z">
            <w:rPr/>
          </w:rPrChange>
        </w:rPr>
        <w:t xml:space="preserve"> weights </w:t>
      </w:r>
      <w:r w:rsidR="008568E2" w:rsidRPr="00B86EA6">
        <w:rPr>
          <w:sz w:val="18"/>
          <w:szCs w:val="18"/>
          <w:rPrChange w:id="90" w:author="chillerman91" w:date="2015-09-20T21:01:00Z">
            <w:rPr/>
          </w:rPrChange>
        </w:rPr>
        <w:t xml:space="preserve">using standard backpropagation (which will need to be implemented to </w:t>
      </w:r>
      <w:proofErr w:type="spellStart"/>
      <w:r w:rsidR="008568E2" w:rsidRPr="00B86EA6">
        <w:rPr>
          <w:sz w:val="18"/>
          <w:szCs w:val="18"/>
          <w:rPrChange w:id="91" w:author="chillerman91" w:date="2015-09-20T21:01:00Z">
            <w:rPr/>
          </w:rPrChange>
        </w:rPr>
        <w:t>backprop</w:t>
      </w:r>
      <w:bookmarkStart w:id="92" w:name="_GoBack"/>
      <w:bookmarkEnd w:id="92"/>
      <w:r w:rsidR="008568E2" w:rsidRPr="00B86EA6">
        <w:rPr>
          <w:sz w:val="18"/>
          <w:szCs w:val="18"/>
          <w:rPrChange w:id="93" w:author="chillerman91" w:date="2015-09-20T21:01:00Z">
            <w:rPr/>
          </w:rPrChange>
        </w:rPr>
        <w:t>agate</w:t>
      </w:r>
      <w:proofErr w:type="spellEnd"/>
      <w:r w:rsidR="008568E2" w:rsidRPr="00B86EA6">
        <w:rPr>
          <w:sz w:val="18"/>
          <w:szCs w:val="18"/>
          <w:rPrChange w:id="94" w:author="chillerman91" w:date="2015-09-20T21:01:00Z">
            <w:rPr/>
          </w:rPrChange>
        </w:rPr>
        <w:t xml:space="preserve"> over arbitrary topologies)</w:t>
      </w:r>
      <w:r w:rsidRPr="00B86EA6">
        <w:rPr>
          <w:sz w:val="18"/>
          <w:szCs w:val="18"/>
          <w:rPrChange w:id="95" w:author="chillerman91" w:date="2015-09-20T21:01:00Z">
            <w:rPr/>
          </w:rPrChange>
        </w:rPr>
        <w:t xml:space="preserve"> using a training dataset.</w:t>
      </w:r>
    </w:p>
    <w:p w14:paraId="7536E5AC" w14:textId="77777777" w:rsidR="00B86EA6" w:rsidRPr="00B86EA6" w:rsidRDefault="00B86EA6">
      <w:pPr>
        <w:pStyle w:val="ListParagraph"/>
        <w:numPr>
          <w:ilvl w:val="0"/>
          <w:numId w:val="9"/>
        </w:numPr>
        <w:rPr>
          <w:ins w:id="96" w:author="chillerman91" w:date="2015-09-20T21:01:00Z"/>
          <w:sz w:val="18"/>
          <w:szCs w:val="18"/>
          <w:rPrChange w:id="97" w:author="chillerman91" w:date="2015-09-20T21:01:00Z">
            <w:rPr>
              <w:ins w:id="98" w:author="chillerman91" w:date="2015-09-20T21:01:00Z"/>
            </w:rPr>
          </w:rPrChange>
        </w:rPr>
        <w:pPrChange w:id="99" w:author="chillerman91" w:date="2015-09-20T21:00:00Z">
          <w:pPr>
            <w:pStyle w:val="ListParagraph"/>
            <w:numPr>
              <w:numId w:val="5"/>
            </w:numPr>
            <w:ind w:hanging="360"/>
          </w:pPr>
        </w:pPrChange>
      </w:pPr>
    </w:p>
    <w:p w14:paraId="19F89C5F" w14:textId="77777777" w:rsidR="00990769" w:rsidRPr="00B86EA6" w:rsidDel="00B86EA6" w:rsidRDefault="00990769">
      <w:pPr>
        <w:pStyle w:val="ListParagraph"/>
        <w:numPr>
          <w:ilvl w:val="0"/>
          <w:numId w:val="9"/>
        </w:numPr>
        <w:rPr>
          <w:del w:id="100" w:author="chillerman91" w:date="2015-09-20T21:00:00Z"/>
          <w:sz w:val="18"/>
          <w:szCs w:val="18"/>
          <w:rPrChange w:id="101" w:author="chillerman91" w:date="2015-09-20T21:01:00Z">
            <w:rPr>
              <w:del w:id="102" w:author="chillerman91" w:date="2015-09-20T21:00:00Z"/>
              <w:szCs w:val="18"/>
            </w:rPr>
          </w:rPrChange>
        </w:rPr>
        <w:pPrChange w:id="103" w:author="chillerman91" w:date="2015-09-20T21:00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r w:rsidRPr="00B86EA6">
        <w:rPr>
          <w:sz w:val="18"/>
          <w:szCs w:val="18"/>
          <w:rPrChange w:id="104" w:author="chillerman91" w:date="2015-09-20T21:01:00Z">
            <w:rPr/>
          </w:rPrChange>
        </w:rPr>
        <w:t xml:space="preserve">Present a validation set to the </w:t>
      </w:r>
      <w:proofErr w:type="spellStart"/>
      <w:r w:rsidRPr="00B86EA6">
        <w:rPr>
          <w:sz w:val="18"/>
          <w:szCs w:val="18"/>
          <w:rPrChange w:id="105" w:author="chillerman91" w:date="2015-09-20T21:01:00Z">
            <w:rPr/>
          </w:rPrChange>
        </w:rPr>
        <w:t>autoencoder</w:t>
      </w:r>
      <w:proofErr w:type="spellEnd"/>
      <w:r w:rsidRPr="00B86EA6">
        <w:rPr>
          <w:sz w:val="18"/>
          <w:szCs w:val="18"/>
          <w:rPrChange w:id="106" w:author="chillerman91" w:date="2015-09-20T21:01:00Z">
            <w:rPr/>
          </w:rPrChange>
        </w:rPr>
        <w:t xml:space="preserve"> and score.</w:t>
      </w:r>
    </w:p>
    <w:p w14:paraId="0A603CB0" w14:textId="77777777" w:rsidR="00B86EA6" w:rsidRPr="00B86EA6" w:rsidRDefault="00B86EA6">
      <w:pPr>
        <w:pStyle w:val="ListParagraph"/>
        <w:numPr>
          <w:ilvl w:val="0"/>
          <w:numId w:val="9"/>
        </w:numPr>
        <w:rPr>
          <w:ins w:id="107" w:author="chillerman91" w:date="2015-09-20T21:00:00Z"/>
          <w:sz w:val="18"/>
          <w:rPrChange w:id="108" w:author="chillerman91" w:date="2015-09-20T21:01:00Z">
            <w:rPr>
              <w:ins w:id="109" w:author="chillerman91" w:date="2015-09-20T21:00:00Z"/>
            </w:rPr>
          </w:rPrChange>
        </w:rPr>
        <w:pPrChange w:id="110" w:author="chillerman91" w:date="2015-09-20T21:01:00Z">
          <w:pPr>
            <w:pStyle w:val="ListParagraph"/>
            <w:numPr>
              <w:numId w:val="5"/>
            </w:numPr>
            <w:ind w:hanging="360"/>
          </w:pPr>
        </w:pPrChange>
      </w:pPr>
    </w:p>
    <w:p w14:paraId="7193B23D" w14:textId="77777777" w:rsidR="00990769" w:rsidRPr="00B86EA6" w:rsidRDefault="00990769">
      <w:pPr>
        <w:pStyle w:val="ListParagraph"/>
        <w:numPr>
          <w:ilvl w:val="1"/>
          <w:numId w:val="9"/>
        </w:numPr>
        <w:rPr>
          <w:sz w:val="18"/>
          <w:szCs w:val="18"/>
          <w:rPrChange w:id="111" w:author="chillerman91" w:date="2015-09-20T21:01:00Z">
            <w:rPr/>
          </w:rPrChange>
        </w:rPr>
        <w:pPrChange w:id="112" w:author="chillerman91" w:date="2015-09-20T21:01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r w:rsidRPr="00B86EA6">
        <w:rPr>
          <w:sz w:val="18"/>
          <w:szCs w:val="18"/>
          <w:rPrChange w:id="113" w:author="chillerman91" w:date="2015-09-20T21:01:00Z">
            <w:rPr/>
          </w:rPrChange>
        </w:rPr>
        <w:t xml:space="preserve">This score will be the fitness function for NEAT to produce the next generation of </w:t>
      </w:r>
      <w:proofErr w:type="spellStart"/>
      <w:r w:rsidRPr="00B86EA6">
        <w:rPr>
          <w:sz w:val="18"/>
          <w:szCs w:val="18"/>
          <w:rPrChange w:id="114" w:author="chillerman91" w:date="2015-09-20T21:01:00Z">
            <w:rPr/>
          </w:rPrChange>
        </w:rPr>
        <w:t>autoencoders</w:t>
      </w:r>
      <w:proofErr w:type="spellEnd"/>
      <w:r w:rsidRPr="00B86EA6">
        <w:rPr>
          <w:sz w:val="18"/>
          <w:szCs w:val="18"/>
          <w:rPrChange w:id="115" w:author="chillerman91" w:date="2015-09-20T21:01:00Z">
            <w:rPr/>
          </w:rPrChange>
        </w:rPr>
        <w:t>.</w:t>
      </w:r>
    </w:p>
    <w:p w14:paraId="4A29CFAC" w14:textId="7E2DE19E" w:rsidR="00990769" w:rsidRDefault="00990769" w:rsidP="00990769">
      <w:pPr>
        <w:rPr>
          <w:szCs w:val="18"/>
        </w:rPr>
      </w:pPr>
      <w:r>
        <w:rPr>
          <w:szCs w:val="18"/>
        </w:rPr>
        <w:t xml:space="preserve">Evaluation </w:t>
      </w:r>
      <w:commentRangeStart w:id="116"/>
      <w:r>
        <w:rPr>
          <w:szCs w:val="18"/>
        </w:rPr>
        <w:t xml:space="preserve">criteria </w:t>
      </w:r>
      <w:ins w:id="117" w:author="chillerman91" w:date="2015-09-20T21:14:00Z">
        <w:r w:rsidR="00114C4D">
          <w:rPr>
            <w:szCs w:val="18"/>
          </w:rPr>
          <w:t xml:space="preserve">for the experiment </w:t>
        </w:r>
        <w:commentRangeEnd w:id="116"/>
        <w:r w:rsidR="00114C4D">
          <w:rPr>
            <w:rStyle w:val="CommentReference"/>
          </w:rPr>
          <w:commentReference w:id="116"/>
        </w:r>
      </w:ins>
      <w:r>
        <w:rPr>
          <w:szCs w:val="18"/>
        </w:rPr>
        <w:t>will be focused on:</w:t>
      </w:r>
    </w:p>
    <w:p w14:paraId="4110E54E" w14:textId="77777777" w:rsidR="00990769" w:rsidRDefault="00FD51F4" w:rsidP="00990769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Quantitative assessments</w:t>
      </w:r>
    </w:p>
    <w:p w14:paraId="4039C9C9" w14:textId="77777777" w:rsidR="00FD51F4" w:rsidRDefault="00FD51F4" w:rsidP="00FD51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To what magnitude of error does the </w:t>
      </w:r>
      <w:proofErr w:type="spellStart"/>
      <w:r>
        <w:rPr>
          <w:sz w:val="18"/>
          <w:szCs w:val="18"/>
        </w:rPr>
        <w:t>autoencoder</w:t>
      </w:r>
      <w:proofErr w:type="spellEnd"/>
      <w:r>
        <w:rPr>
          <w:sz w:val="18"/>
          <w:szCs w:val="18"/>
        </w:rPr>
        <w:t xml:space="preserve"> approximate the identity function</w:t>
      </w:r>
    </w:p>
    <w:p w14:paraId="03FF05CE" w14:textId="77777777" w:rsidR="00FD51F4" w:rsidRDefault="00FD51F4" w:rsidP="00FD51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How well does the </w:t>
      </w:r>
      <w:proofErr w:type="spellStart"/>
      <w:r>
        <w:rPr>
          <w:sz w:val="18"/>
          <w:szCs w:val="18"/>
        </w:rPr>
        <w:t>autoencoder</w:t>
      </w:r>
      <w:proofErr w:type="spellEnd"/>
      <w:r>
        <w:rPr>
          <w:sz w:val="18"/>
          <w:szCs w:val="18"/>
        </w:rPr>
        <w:t xml:space="preserve"> generalize given the validation set</w:t>
      </w:r>
    </w:p>
    <w:p w14:paraId="698E64E2" w14:textId="77777777" w:rsidR="00FD51F4" w:rsidRDefault="00FD51F4" w:rsidP="00FD51F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Qualitative assessments</w:t>
      </w:r>
    </w:p>
    <w:p w14:paraId="16C12305" w14:textId="77777777" w:rsidR="00FD51F4" w:rsidRDefault="00FD51F4" w:rsidP="00FD51F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Does the </w:t>
      </w:r>
      <w:proofErr w:type="spellStart"/>
      <w:r>
        <w:rPr>
          <w:sz w:val="18"/>
          <w:szCs w:val="18"/>
        </w:rPr>
        <w:t>autoencoder</w:t>
      </w:r>
      <w:proofErr w:type="spellEnd"/>
      <w:r>
        <w:rPr>
          <w:sz w:val="18"/>
          <w:szCs w:val="18"/>
        </w:rPr>
        <w:t xml:space="preserve"> learn interesting, salient features about the image presented</w:t>
      </w:r>
    </w:p>
    <w:p w14:paraId="0A694665" w14:textId="77777777" w:rsidR="00227701" w:rsidRPr="00840B92" w:rsidRDefault="00FD51F4" w:rsidP="00227701">
      <w:pPr>
        <w:pStyle w:val="ListParagraph"/>
        <w:numPr>
          <w:ilvl w:val="1"/>
          <w:numId w:val="6"/>
        </w:numPr>
        <w:rPr>
          <w:ins w:id="118" w:author="chillerman91" w:date="2015-09-20T20:50:00Z"/>
          <w:sz w:val="18"/>
          <w:szCs w:val="18"/>
          <w:rPrChange w:id="119" w:author="chillerman91" w:date="2015-09-20T20:51:00Z">
            <w:rPr>
              <w:ins w:id="120" w:author="chillerman91" w:date="2015-09-20T20:50:00Z"/>
            </w:rPr>
          </w:rPrChange>
        </w:rPr>
      </w:pPr>
      <w:r>
        <w:rPr>
          <w:sz w:val="18"/>
          <w:szCs w:val="18"/>
        </w:rPr>
        <w:t xml:space="preserve">How well does the </w:t>
      </w:r>
      <w:proofErr w:type="spellStart"/>
      <w:r>
        <w:rPr>
          <w:sz w:val="18"/>
          <w:szCs w:val="18"/>
        </w:rPr>
        <w:t>autoencoder</w:t>
      </w:r>
      <w:proofErr w:type="spellEnd"/>
      <w:r>
        <w:rPr>
          <w:sz w:val="18"/>
          <w:szCs w:val="18"/>
        </w:rPr>
        <w:t xml:space="preserve"> reproduce the image</w:t>
      </w:r>
      <w:r w:rsidR="00227701">
        <w:t xml:space="preserve"> </w:t>
      </w:r>
    </w:p>
    <w:p w14:paraId="03BE406D" w14:textId="77777777" w:rsidR="00840B92" w:rsidRPr="00B86EA6" w:rsidRDefault="00840B92" w:rsidP="00227701">
      <w:pPr>
        <w:pStyle w:val="ListParagraph"/>
        <w:numPr>
          <w:ilvl w:val="1"/>
          <w:numId w:val="6"/>
        </w:numPr>
        <w:rPr>
          <w:sz w:val="18"/>
          <w:szCs w:val="18"/>
        </w:rPr>
      </w:pPr>
      <w:ins w:id="121" w:author="chillerman91" w:date="2015-09-20T20:50:00Z">
        <w:r w:rsidRPr="00840B92">
          <w:rPr>
            <w:sz w:val="18"/>
            <w:szCs w:val="18"/>
            <w:rPrChange w:id="122" w:author="chillerman91" w:date="2015-09-20T20:51:00Z">
              <w:rPr/>
            </w:rPrChange>
          </w:rPr>
          <w:t>Looking at the ANNs created, and attempting to assess how they work</w:t>
        </w:r>
      </w:ins>
    </w:p>
    <w:p w14:paraId="34BA3DC3" w14:textId="77777777" w:rsidR="00FD51F4" w:rsidRDefault="00FD51F4" w:rsidP="00FD51F4">
      <w:pPr>
        <w:pStyle w:val="Heading1"/>
      </w:pPr>
      <w:r>
        <w:t>Initial Tasking</w:t>
      </w:r>
    </w:p>
    <w:p w14:paraId="67E0231A" w14:textId="77777777" w:rsidR="00FD51F4" w:rsidRDefault="00FD51F4" w:rsidP="00FD51F4">
      <w:r>
        <w:t>In general, tasking will be allocated as follows:</w:t>
      </w:r>
    </w:p>
    <w:p w14:paraId="1CAF7E4E" w14:textId="77777777" w:rsidR="00FD51F4" w:rsidRPr="00C33963" w:rsidRDefault="00FD51F4" w:rsidP="00FD51F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Christopher Ross</w:t>
      </w:r>
    </w:p>
    <w:p w14:paraId="138D325B" w14:textId="77777777" w:rsidR="00FD51F4" w:rsidRPr="00C33963" w:rsidRDefault="00FD51F4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Overall project vision</w:t>
      </w:r>
      <w:r w:rsidR="00C33963">
        <w:rPr>
          <w:sz w:val="18"/>
          <w:szCs w:val="18"/>
        </w:rPr>
        <w:t xml:space="preserve"> and guidance</w:t>
      </w:r>
    </w:p>
    <w:p w14:paraId="2AD1937E" w14:textId="77777777" w:rsidR="00FD51F4" w:rsidRPr="00C33963" w:rsidRDefault="00FD51F4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Experiment Design</w:t>
      </w:r>
      <w:r w:rsidR="00C33963">
        <w:rPr>
          <w:sz w:val="18"/>
          <w:szCs w:val="18"/>
        </w:rPr>
        <w:t xml:space="preserve"> (primary)</w:t>
      </w:r>
    </w:p>
    <w:p w14:paraId="451418B9" w14:textId="77777777" w:rsidR="00FD51F4" w:rsidRPr="00C33963" w:rsidRDefault="00FD51F4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Backpropagation implementation</w:t>
      </w:r>
    </w:p>
    <w:p w14:paraId="2F0543C8" w14:textId="77777777" w:rsid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Paper authoring (secondary)</w:t>
      </w:r>
    </w:p>
    <w:p w14:paraId="78060993" w14:textId="77777777" w:rsid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Experiment execution (secondary)</w:t>
      </w:r>
    </w:p>
    <w:p w14:paraId="1AAA35E7" w14:textId="77777777" w:rsidR="00C33963" w:rsidRP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Results analysis (primary)</w:t>
      </w:r>
    </w:p>
    <w:p w14:paraId="0EE2AF2B" w14:textId="77777777" w:rsidR="00FD51F4" w:rsidRPr="00C33963" w:rsidRDefault="00FD51F4" w:rsidP="00FD51F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Jonathan Brant</w:t>
      </w:r>
    </w:p>
    <w:p w14:paraId="2966CCB4" w14:textId="77777777" w:rsidR="00FD51F4" w:rsidRDefault="00FD51F4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Experiment implementation</w:t>
      </w:r>
      <w:r w:rsidR="00C33963">
        <w:rPr>
          <w:sz w:val="18"/>
          <w:szCs w:val="18"/>
        </w:rPr>
        <w:t xml:space="preserve"> (secondary)</w:t>
      </w:r>
    </w:p>
    <w:p w14:paraId="67C7E530" w14:textId="77777777" w:rsidR="00C33963" w:rsidRP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Experiment design (secondary)</w:t>
      </w:r>
    </w:p>
    <w:p w14:paraId="7AB04D6F" w14:textId="77777777" w:rsidR="00FD51F4" w:rsidRPr="00C33963" w:rsidRDefault="00FD51F4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Evolution implementation</w:t>
      </w:r>
    </w:p>
    <w:p w14:paraId="589783D9" w14:textId="77777777" w:rsid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Results analysis</w:t>
      </w:r>
      <w:r>
        <w:rPr>
          <w:sz w:val="18"/>
          <w:szCs w:val="18"/>
        </w:rPr>
        <w:t xml:space="preserve"> (secondary)</w:t>
      </w:r>
    </w:p>
    <w:p w14:paraId="47AA04A8" w14:textId="77777777" w:rsidR="00C33963" w:rsidRP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Paper authoring (primary)</w:t>
      </w:r>
    </w:p>
    <w:p w14:paraId="60817F4A" w14:textId="77777777" w:rsidR="00C33963" w:rsidRPr="00C33963" w:rsidRDefault="00C33963" w:rsidP="00FD51F4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Presentation development (secondary)</w:t>
      </w:r>
    </w:p>
    <w:p w14:paraId="62FD270D" w14:textId="77777777" w:rsidR="00FD51F4" w:rsidRPr="00C33963" w:rsidRDefault="00C33963" w:rsidP="00C339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lastRenderedPageBreak/>
        <w:t xml:space="preserve">Zak </w:t>
      </w:r>
      <w:proofErr w:type="spellStart"/>
      <w:r w:rsidRPr="00C33963">
        <w:rPr>
          <w:sz w:val="18"/>
          <w:szCs w:val="18"/>
        </w:rPr>
        <w:t>Roessler</w:t>
      </w:r>
      <w:proofErr w:type="spellEnd"/>
    </w:p>
    <w:p w14:paraId="24D01084" w14:textId="77777777" w:rsidR="00C33963" w:rsidRDefault="00C33963" w:rsidP="00C33963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Experiment implementation (secondary)</w:t>
      </w:r>
    </w:p>
    <w:p w14:paraId="5D1655EB" w14:textId="77777777" w:rsidR="00C33963" w:rsidRDefault="00C33963" w:rsidP="00C33963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Experiment execution</w:t>
      </w:r>
      <w:r>
        <w:rPr>
          <w:sz w:val="18"/>
          <w:szCs w:val="18"/>
        </w:rPr>
        <w:t xml:space="preserve"> (primary)</w:t>
      </w:r>
    </w:p>
    <w:p w14:paraId="3CEAFA87" w14:textId="77777777" w:rsidR="00C33963" w:rsidRPr="00C33963" w:rsidRDefault="00C33963" w:rsidP="00C33963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Results analysis (secondary)</w:t>
      </w:r>
    </w:p>
    <w:p w14:paraId="1D99E4F0" w14:textId="77777777" w:rsidR="00C33963" w:rsidRDefault="00C33963" w:rsidP="00C33963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C33963">
        <w:rPr>
          <w:sz w:val="18"/>
          <w:szCs w:val="18"/>
        </w:rPr>
        <w:t>Presentation development (primary)</w:t>
      </w:r>
    </w:p>
    <w:p w14:paraId="33F08123" w14:textId="77777777" w:rsidR="00C33963" w:rsidRPr="00C33963" w:rsidRDefault="00C33963" w:rsidP="00C33963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Paper authoring (secondary)</w:t>
      </w:r>
    </w:p>
    <w:p w14:paraId="2C96ED2A" w14:textId="77777777" w:rsidR="00C33963" w:rsidRDefault="00C33963" w:rsidP="00C33963">
      <w:pPr>
        <w:pStyle w:val="Heading1"/>
      </w:pPr>
      <w:r>
        <w:t>Project Milestones</w:t>
      </w:r>
    </w:p>
    <w:bookmarkStart w:id="123" w:name="_MON_1504041580"/>
    <w:bookmarkEnd w:id="123"/>
    <w:p w14:paraId="351528BE" w14:textId="77777777" w:rsidR="00227701" w:rsidRPr="00C33963" w:rsidRDefault="00B94C01" w:rsidP="00227701">
      <w:pPr>
        <w:rPr>
          <w:szCs w:val="18"/>
        </w:rPr>
      </w:pPr>
      <w:r>
        <w:rPr>
          <w:szCs w:val="18"/>
        </w:rPr>
        <w:object w:dxaOrig="10246" w:dyaOrig="2924" w14:anchorId="07C8DB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146.25pt" o:ole="">
            <v:imagedata r:id="rId11" o:title=""/>
          </v:shape>
          <o:OLEObject Type="Embed" ProgID="Excel.Sheet.12" ShapeID="_x0000_i1025" DrawAspect="Content" ObjectID="_1504289805" r:id="rId12"/>
        </w:object>
      </w:r>
    </w:p>
    <w:sectPr w:rsidR="00227701" w:rsidRPr="00C33963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chillerman91" w:date="2015-09-20T20:36:00Z" w:initials="c">
    <w:p w14:paraId="4D59C619" w14:textId="5A89E2EA" w:rsidR="009765B2" w:rsidRDefault="009765B2">
      <w:pPr>
        <w:pStyle w:val="CommentText"/>
      </w:pPr>
      <w:r>
        <w:rPr>
          <w:rStyle w:val="CommentReference"/>
        </w:rPr>
        <w:annotationRef/>
      </w:r>
      <w:r>
        <w:t>The problem isn’t necessarily that it’s tedious, but that most people don’t do it</w:t>
      </w:r>
      <w:r w:rsidR="00B86EA6">
        <w:t>, and even if they do, they’re bad at it</w:t>
      </w:r>
      <w:r>
        <w:t>.</w:t>
      </w:r>
      <w:r w:rsidR="00114C4D">
        <w:t xml:space="preserve"> NEAT generated ANNs are better, not just easier to produce.</w:t>
      </w:r>
    </w:p>
  </w:comment>
  <w:comment w:id="20" w:author="chillerman91" w:date="2015-09-20T20:36:00Z" w:initials="c">
    <w:p w14:paraId="26E455B4" w14:textId="77777777" w:rsidR="009765B2" w:rsidRDefault="009765B2">
      <w:pPr>
        <w:pStyle w:val="CommentText"/>
      </w:pPr>
      <w:r>
        <w:rPr>
          <w:rStyle w:val="CommentReference"/>
        </w:rPr>
        <w:annotationRef/>
      </w:r>
      <w:r>
        <w:t>This accurate?</w:t>
      </w:r>
    </w:p>
  </w:comment>
  <w:comment w:id="17" w:author="chillerman91" w:date="2015-09-20T20:43:00Z" w:initials="c">
    <w:p w14:paraId="20B8B49B" w14:textId="77777777" w:rsidR="009765B2" w:rsidRDefault="009765B2">
      <w:pPr>
        <w:pStyle w:val="CommentText"/>
      </w:pPr>
      <w:r>
        <w:rPr>
          <w:rStyle w:val="CommentReference"/>
        </w:rPr>
        <w:annotationRef/>
      </w:r>
      <w:r>
        <w:t>The tedious part isn’t critical. It actually solves problems better because it gets to search through the space of topologies.</w:t>
      </w:r>
    </w:p>
  </w:comment>
  <w:comment w:id="116" w:author="chillerman91" w:date="2015-09-20T21:14:00Z" w:initials="c">
    <w:p w14:paraId="41356236" w14:textId="5EA84F6C" w:rsidR="00114C4D" w:rsidRDefault="00114C4D">
      <w:pPr>
        <w:pStyle w:val="CommentText"/>
      </w:pPr>
      <w:r>
        <w:rPr>
          <w:rStyle w:val="CommentReference"/>
        </w:rPr>
        <w:annotationRef/>
      </w:r>
      <w:r>
        <w:t>To create a distinction between evaluating the ANNs and evaluating the experiment.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59C619" w15:done="0"/>
  <w15:commentEx w15:paraId="26E455B4" w15:done="0"/>
  <w15:commentEx w15:paraId="20B8B49B" w15:done="0"/>
  <w15:commentEx w15:paraId="413562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9F4D5" w14:textId="77777777" w:rsidR="002125D1" w:rsidRDefault="002125D1">
      <w:pPr>
        <w:spacing w:after="0" w:line="240" w:lineRule="auto"/>
      </w:pPr>
      <w:r>
        <w:separator/>
      </w:r>
    </w:p>
  </w:endnote>
  <w:endnote w:type="continuationSeparator" w:id="0">
    <w:p w14:paraId="23E036CE" w14:textId="77777777" w:rsidR="002125D1" w:rsidRDefault="0021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86F35" w14:textId="77777777" w:rsidR="002125D1" w:rsidRDefault="002125D1">
      <w:pPr>
        <w:spacing w:after="0" w:line="240" w:lineRule="auto"/>
      </w:pPr>
      <w:r>
        <w:separator/>
      </w:r>
    </w:p>
  </w:footnote>
  <w:footnote w:type="continuationSeparator" w:id="0">
    <w:p w14:paraId="73C1E050" w14:textId="77777777" w:rsidR="002125D1" w:rsidRDefault="0021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24AC6" w14:textId="77777777" w:rsidR="00BC201A" w:rsidRDefault="005A072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600" wp14:editId="3F6E378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53F9C1" w14:textId="77777777" w:rsidR="00BC201A" w:rsidRDefault="005A072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420E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A60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0253F9C1" w14:textId="77777777" w:rsidR="00BC201A" w:rsidRDefault="005A072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9420E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A23E62"/>
    <w:lvl w:ilvl="0" w:tplc="6E04F942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77A7"/>
    <w:multiLevelType w:val="hybridMultilevel"/>
    <w:tmpl w:val="20B2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16252"/>
    <w:multiLevelType w:val="hybridMultilevel"/>
    <w:tmpl w:val="C59EC056"/>
    <w:lvl w:ilvl="0" w:tplc="D1F4F4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57D2F"/>
    <w:multiLevelType w:val="hybridMultilevel"/>
    <w:tmpl w:val="AAC8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92458"/>
    <w:multiLevelType w:val="hybridMultilevel"/>
    <w:tmpl w:val="17AA4E62"/>
    <w:lvl w:ilvl="0" w:tplc="09FA0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96FB2"/>
    <w:multiLevelType w:val="hybridMultilevel"/>
    <w:tmpl w:val="17AA4E62"/>
    <w:lvl w:ilvl="0" w:tplc="09FA0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illerman91">
    <w15:presenceInfo w15:providerId="None" w15:userId="chillerman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B"/>
    <w:rsid w:val="00114C4D"/>
    <w:rsid w:val="002125D1"/>
    <w:rsid w:val="00227701"/>
    <w:rsid w:val="00355919"/>
    <w:rsid w:val="005A072B"/>
    <w:rsid w:val="005B0414"/>
    <w:rsid w:val="00840B92"/>
    <w:rsid w:val="008568E2"/>
    <w:rsid w:val="008B2F95"/>
    <w:rsid w:val="009765B2"/>
    <w:rsid w:val="00990769"/>
    <w:rsid w:val="00A12A2B"/>
    <w:rsid w:val="00A84B23"/>
    <w:rsid w:val="00B86EA6"/>
    <w:rsid w:val="00B94C01"/>
    <w:rsid w:val="00BC201A"/>
    <w:rsid w:val="00BC2ED5"/>
    <w:rsid w:val="00C26266"/>
    <w:rsid w:val="00C33963"/>
    <w:rsid w:val="00CB5F5D"/>
    <w:rsid w:val="00DA0548"/>
    <w:rsid w:val="00E9420E"/>
    <w:rsid w:val="00FA7ADC"/>
    <w:rsid w:val="00F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D0DF"/>
  <w15:chartTrackingRefBased/>
  <w15:docId w15:val="{3FFC1153-A0C7-40ED-AF7A-4401DBF6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qFormat/>
    <w:rsid w:val="00227701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6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5B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5B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5B2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5B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B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245D1B8CB24057A7A0EC728DEE1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E017A-7082-4CF5-AC56-C9300EBDC5E9}"/>
      </w:docPartPr>
      <w:docPartBody>
        <w:p w:rsidR="00207A33" w:rsidRDefault="00EF7B57">
          <w:pPr>
            <w:pStyle w:val="0E245D1B8CB24057A7A0EC728DEE19F1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7"/>
    <w:rsid w:val="00100EF7"/>
    <w:rsid w:val="00207A33"/>
    <w:rsid w:val="007C00F5"/>
    <w:rsid w:val="00E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31B3522F74F1FAFB9206EC7AFFCB1">
    <w:name w:val="D4331B3522F74F1FAFB9206EC7AFFCB1"/>
  </w:style>
  <w:style w:type="paragraph" w:customStyle="1" w:styleId="0E245D1B8CB24057A7A0EC728DEE19F1">
    <w:name w:val="0E245D1B8CB24057A7A0EC728DEE19F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B8B3CA1037464C8704AF574A6F9E9C">
    <w:name w:val="ACB8B3CA1037464C8704AF574A6F9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D9E1E-81D1-413F-8E5D-B6CDE8B0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168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Brant</dc:creator>
  <cp:keywords/>
  <cp:lastModifiedBy>chillerman91</cp:lastModifiedBy>
  <cp:revision>6</cp:revision>
  <dcterms:created xsi:type="dcterms:W3CDTF">2015-09-18T02:45:00Z</dcterms:created>
  <dcterms:modified xsi:type="dcterms:W3CDTF">2015-09-21T01:30:00Z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